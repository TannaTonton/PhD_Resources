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899A" w14:textId="02EC8A90" w:rsidR="00CB3DBF" w:rsidRPr="00F62606" w:rsidRDefault="00B12453">
      <w:pPr>
        <w:rPr>
          <w:b/>
        </w:rPr>
      </w:pPr>
      <w:r w:rsidRPr="00F62606">
        <w:rPr>
          <w:b/>
        </w:rPr>
        <w:t>Meeting 27/05</w:t>
      </w:r>
      <w:r w:rsidR="000F3966" w:rsidRPr="00F62606">
        <w:rPr>
          <w:b/>
        </w:rPr>
        <w:t xml:space="preserve">: </w:t>
      </w:r>
      <w:proofErr w:type="spellStart"/>
      <w:r w:rsidR="000F3966" w:rsidRPr="00F62606">
        <w:rPr>
          <w:b/>
        </w:rPr>
        <w:t>Ambizione</w:t>
      </w:r>
      <w:proofErr w:type="spellEnd"/>
      <w:r w:rsidR="000F3966" w:rsidRPr="00F62606">
        <w:rPr>
          <w:b/>
        </w:rPr>
        <w:t xml:space="preserve"> presentation from Marco </w:t>
      </w:r>
    </w:p>
    <w:p w14:paraId="17E1BA48" w14:textId="77777777" w:rsidR="00B12453" w:rsidRDefault="00B12453"/>
    <w:p w14:paraId="49B40DC2" w14:textId="77777777" w:rsidR="00B12453" w:rsidRDefault="00B12453">
      <w:r>
        <w:t xml:space="preserve">There are two main descending </w:t>
      </w:r>
      <w:commentRangeStart w:id="0"/>
      <w:r>
        <w:t>patterns</w:t>
      </w:r>
      <w:commentRangeEnd w:id="0"/>
      <w:r w:rsidR="00D112CC">
        <w:rPr>
          <w:rStyle w:val="CommentReference"/>
        </w:rPr>
        <w:commentReference w:id="0"/>
      </w:r>
      <w:proofErr w:type="gramStart"/>
      <w:r>
        <w:t xml:space="preserve"> :</w:t>
      </w:r>
      <w:proofErr w:type="gramEnd"/>
      <w:r>
        <w:t xml:space="preserve"> </w:t>
      </w:r>
    </w:p>
    <w:p w14:paraId="04FF2941" w14:textId="77777777" w:rsidR="00196153" w:rsidRDefault="00196153"/>
    <w:p w14:paraId="1B80AEC2" w14:textId="77777777" w:rsidR="00B12453" w:rsidRDefault="00B12453" w:rsidP="00B12453">
      <w:pPr>
        <w:pStyle w:val="ListParagraph"/>
        <w:numPr>
          <w:ilvl w:val="0"/>
          <w:numId w:val="1"/>
        </w:numPr>
      </w:pPr>
      <w:r>
        <w:t>Indirect: Motor Cortex-Brainstem-</w:t>
      </w:r>
      <w:proofErr w:type="spellStart"/>
      <w:r>
        <w:t>SpinalCord</w:t>
      </w:r>
      <w:proofErr w:type="spellEnd"/>
    </w:p>
    <w:p w14:paraId="32BD15CE" w14:textId="3D2F7689" w:rsidR="00B12453" w:rsidRDefault="00B12453" w:rsidP="00B12453">
      <w:pPr>
        <w:pStyle w:val="ListParagraph"/>
        <w:numPr>
          <w:ilvl w:val="0"/>
          <w:numId w:val="1"/>
        </w:numPr>
      </w:pPr>
      <w:r>
        <w:t xml:space="preserve">Direct: Motor Cortex- </w:t>
      </w:r>
      <w:proofErr w:type="spellStart"/>
      <w:r>
        <w:t>SpinalCord</w:t>
      </w:r>
      <w:proofErr w:type="spellEnd"/>
      <w:r>
        <w:sym w:font="Wingdings" w:char="F0E0"/>
      </w:r>
      <w:r>
        <w:t xml:space="preserve"> </w:t>
      </w:r>
      <w:proofErr w:type="spellStart"/>
      <w:r>
        <w:t>CorticospinalTract</w:t>
      </w:r>
      <w:ins w:id="1" w:author="Nathan Greiner" w:date="2016-05-31T11:33:00Z">
        <w:r w:rsidR="00D112CC">
          <w:t>s</w:t>
        </w:r>
      </w:ins>
      <w:proofErr w:type="spellEnd"/>
      <w:r>
        <w:t xml:space="preserve">, </w:t>
      </w:r>
      <w:commentRangeStart w:id="2"/>
      <w:r>
        <w:t xml:space="preserve">includes the </w:t>
      </w:r>
      <w:r>
        <w:rPr>
          <w:rFonts w:ascii="Cambria" w:hAnsi="Cambria"/>
        </w:rPr>
        <w:t>α</w:t>
      </w:r>
      <w:r>
        <w:t xml:space="preserve"> </w:t>
      </w:r>
      <w:proofErr w:type="spellStart"/>
      <w:r>
        <w:t>motoneurons</w:t>
      </w:r>
      <w:proofErr w:type="spellEnd"/>
      <w:r>
        <w:t xml:space="preserve">. </w:t>
      </w:r>
      <w:commentRangeEnd w:id="2"/>
      <w:r w:rsidR="00D112CC">
        <w:rPr>
          <w:rStyle w:val="CommentReference"/>
        </w:rPr>
        <w:commentReference w:id="2"/>
      </w:r>
    </w:p>
    <w:p w14:paraId="1AFA44B3" w14:textId="77777777" w:rsidR="001E0607" w:rsidRDefault="001E0607" w:rsidP="001E0607">
      <w:pPr>
        <w:pStyle w:val="ListParagraph"/>
      </w:pPr>
    </w:p>
    <w:p w14:paraId="0E2A37BC" w14:textId="77777777" w:rsidR="00B12453" w:rsidRPr="00B12453" w:rsidRDefault="00B12453" w:rsidP="00B12453">
      <w:pPr>
        <w:rPr>
          <w:u w:val="single"/>
        </w:rPr>
      </w:pPr>
      <w:r w:rsidRPr="00B12453">
        <w:rPr>
          <w:u w:val="single"/>
        </w:rPr>
        <w:t xml:space="preserve">Reasons for working on monkeys: </w:t>
      </w:r>
    </w:p>
    <w:p w14:paraId="04A8DD53" w14:textId="74917A8C" w:rsidR="00B12453" w:rsidRDefault="00B12453" w:rsidP="00B1245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corticospinal</w:t>
      </w:r>
      <w:proofErr w:type="spellEnd"/>
      <w:r>
        <w:t xml:space="preserve"> tract</w:t>
      </w:r>
      <w:ins w:id="3" w:author="Nathan Greiner" w:date="2016-05-31T11:33:00Z">
        <w:r w:rsidR="00D112CC">
          <w:t>s</w:t>
        </w:r>
      </w:ins>
      <w:r>
        <w:t xml:space="preserve"> </w:t>
      </w:r>
      <w:del w:id="4" w:author="Nathan Greiner" w:date="2016-05-31T11:33:00Z">
        <w:r w:rsidDel="00D112CC">
          <w:delText xml:space="preserve">is </w:delText>
        </w:r>
      </w:del>
      <w:ins w:id="5" w:author="Nathan Greiner" w:date="2016-05-31T11:33:00Z">
        <w:r w:rsidR="00D112CC">
          <w:t xml:space="preserve">are </w:t>
        </w:r>
      </w:ins>
      <w:r>
        <w:t>found just in non-human primate (this is weird not sure of what I heard) and humans</w:t>
      </w:r>
      <w:r w:rsidR="001148F4">
        <w:t xml:space="preserve"> (though </w:t>
      </w:r>
      <w:del w:id="6" w:author="Nathan Greiner" w:date="2016-05-31T11:31:00Z">
        <w:r w:rsidR="001148F4" w:rsidDel="00D112CC">
          <w:delText xml:space="preserve">that </w:delText>
        </w:r>
      </w:del>
      <w:r w:rsidR="001148F4">
        <w:t xml:space="preserve">in humans the CST </w:t>
      </w:r>
      <w:del w:id="7" w:author="Nathan Greiner" w:date="2016-05-31T11:31:00Z">
        <w:r w:rsidR="001148F4" w:rsidDel="00D112CC">
          <w:delText xml:space="preserve">fibers </w:delText>
        </w:r>
      </w:del>
      <w:r w:rsidR="001148F4">
        <w:t>density is much higher)</w:t>
      </w:r>
      <w:r>
        <w:t xml:space="preserve">. </w:t>
      </w:r>
    </w:p>
    <w:p w14:paraId="5D3F6B34" w14:textId="77777777" w:rsidR="00B12453" w:rsidRDefault="00B12453" w:rsidP="00B12453">
      <w:pPr>
        <w:pStyle w:val="ListParagraph"/>
        <w:numPr>
          <w:ilvl w:val="0"/>
          <w:numId w:val="2"/>
        </w:numPr>
      </w:pPr>
      <w:r>
        <w:t xml:space="preserve">Arm kinematics </w:t>
      </w:r>
      <w:r w:rsidR="001E0607">
        <w:t xml:space="preserve">in monkeys and humans </w:t>
      </w:r>
      <w:r>
        <w:t>is the same (Nathan proposes to verify, check it out)</w:t>
      </w:r>
    </w:p>
    <w:p w14:paraId="6500909E" w14:textId="77777777" w:rsidR="00B12453" w:rsidRDefault="00B12453" w:rsidP="001E0607"/>
    <w:p w14:paraId="61B8D85C" w14:textId="2D882EA5" w:rsidR="001E0607" w:rsidRDefault="001E0607" w:rsidP="001E0607">
      <w:r>
        <w:t>Check out work from Moritz (not sure about the spelling): he did something similar but in intra</w:t>
      </w:r>
      <w:r w:rsidR="0018080B">
        <w:t>-</w:t>
      </w:r>
      <w:r>
        <w:t>spinal stimulation on rats, might be interesting</w:t>
      </w:r>
    </w:p>
    <w:p w14:paraId="0B512EE5" w14:textId="77777777" w:rsidR="001E0607" w:rsidRPr="001E0607" w:rsidRDefault="001E0607" w:rsidP="001E0607">
      <w:pPr>
        <w:rPr>
          <w:u w:val="single"/>
        </w:rPr>
      </w:pPr>
    </w:p>
    <w:p w14:paraId="4480C921" w14:textId="77777777" w:rsidR="001E0607" w:rsidRDefault="001E0607" w:rsidP="001E0607">
      <w:pPr>
        <w:rPr>
          <w:u w:val="single"/>
        </w:rPr>
      </w:pPr>
      <w:r w:rsidRPr="001E0607">
        <w:rPr>
          <w:u w:val="single"/>
        </w:rPr>
        <w:t xml:space="preserve">In our work: </w:t>
      </w:r>
    </w:p>
    <w:p w14:paraId="1BB0CAD6" w14:textId="77777777" w:rsidR="001E0607" w:rsidRPr="001E0607" w:rsidRDefault="001E0607" w:rsidP="001E0607"/>
    <w:p w14:paraId="68623108" w14:textId="77777777" w:rsidR="001E0607" w:rsidRDefault="001E0607" w:rsidP="001E0607">
      <w:r w:rsidRPr="001E0607">
        <w:t>The lesion</w:t>
      </w:r>
      <w:r>
        <w:t xml:space="preserve"> is done between the brainstem and the SC.</w:t>
      </w:r>
    </w:p>
    <w:p w14:paraId="19FFF014" w14:textId="77777777" w:rsidR="001E0607" w:rsidRDefault="001E0607" w:rsidP="001E0607">
      <w:commentRangeStart w:id="8"/>
      <w:r>
        <w:t>In the case of locomotion works as a dual mechanism</w:t>
      </w:r>
      <w:commentRangeEnd w:id="8"/>
      <w:r w:rsidR="00D112CC">
        <w:rPr>
          <w:rStyle w:val="CommentReference"/>
        </w:rPr>
        <w:commentReference w:id="8"/>
      </w:r>
      <w:r>
        <w:t>:</w:t>
      </w:r>
    </w:p>
    <w:p w14:paraId="1DA0FB2C" w14:textId="77777777" w:rsidR="001E2CA1" w:rsidRDefault="001E2CA1" w:rsidP="001E0607"/>
    <w:p w14:paraId="0AA9DF86" w14:textId="03FB9828" w:rsidR="00CB6399" w:rsidRDefault="001E0607" w:rsidP="001E0607">
      <w:pPr>
        <w:pStyle w:val="ListParagraph"/>
        <w:numPr>
          <w:ilvl w:val="0"/>
          <w:numId w:val="3"/>
        </w:numPr>
      </w:pPr>
      <w:r>
        <w:t xml:space="preserve">Through the recruitment of primary sensory </w:t>
      </w:r>
      <w:proofErr w:type="spellStart"/>
      <w:r>
        <w:t>afference</w:t>
      </w:r>
      <w:ins w:id="9" w:author="Nathan Greiner" w:date="2016-05-31T11:37:00Z">
        <w:r w:rsidR="00D112CC">
          <w:t>s</w:t>
        </w:r>
      </w:ins>
      <w:proofErr w:type="spellEnd"/>
      <w:r>
        <w:t xml:space="preserve"> in the lumbar region. The afferent </w:t>
      </w:r>
      <w:proofErr w:type="spellStart"/>
      <w:r>
        <w:t>fibers</w:t>
      </w:r>
      <w:proofErr w:type="spellEnd"/>
      <w:r>
        <w:t xml:space="preserve"> </w:t>
      </w:r>
      <w:commentRangeStart w:id="10"/>
      <w:r>
        <w:t xml:space="preserve">provide a gate </w:t>
      </w:r>
      <w:commentRangeEnd w:id="10"/>
      <w:r w:rsidR="00D112CC">
        <w:rPr>
          <w:rStyle w:val="CommentReference"/>
        </w:rPr>
        <w:commentReference w:id="10"/>
      </w:r>
      <w:r>
        <w:t xml:space="preserve">to the SC circuitry, </w:t>
      </w:r>
      <w:commentRangeStart w:id="11"/>
      <w:r>
        <w:t>which is ALL switched on</w:t>
      </w:r>
      <w:commentRangeEnd w:id="11"/>
      <w:r w:rsidR="00D112CC">
        <w:rPr>
          <w:rStyle w:val="CommentReference"/>
        </w:rPr>
        <w:commentReference w:id="11"/>
      </w:r>
      <w:r>
        <w:t>. There is no</w:t>
      </w:r>
      <w:del w:id="12" w:author="Nathan Greiner" w:date="2016-05-31T11:39:00Z">
        <w:r w:rsidDel="00D112CC">
          <w:delText>t</w:delText>
        </w:r>
      </w:del>
      <w:r>
        <w:t xml:space="preserve"> specific muscle engagement. The output of this is locomotion because the sensory feedback is sufficient to provide alternation and locomotion activation. Therefore, the sensory feedback is the activation mechanism (the </w:t>
      </w:r>
      <w:r w:rsidR="00CB6399">
        <w:t>treadmill starts</w:t>
      </w:r>
      <w:r>
        <w:t>)</w:t>
      </w:r>
      <w:r w:rsidR="00CB6399">
        <w:t xml:space="preserve"> and once the circuitry is activated t</w:t>
      </w:r>
      <w:r>
        <w:t>he spinal</w:t>
      </w:r>
      <w:r w:rsidR="00CB6399">
        <w:t xml:space="preserve"> cord provides the coordination. In fact, the flexor and the extensor muscles are activated by the same dorsal root and there is </w:t>
      </w:r>
      <w:commentRangeStart w:id="13"/>
      <w:r w:rsidR="00CB6399">
        <w:t xml:space="preserve">mechanism of antagonism </w:t>
      </w:r>
      <w:commentRangeEnd w:id="13"/>
      <w:r w:rsidR="00D112CC">
        <w:rPr>
          <w:rStyle w:val="CommentReference"/>
        </w:rPr>
        <w:commentReference w:id="13"/>
      </w:r>
      <w:r w:rsidR="00CB6399">
        <w:t xml:space="preserve">among the two. The stimulation acts on top of </w:t>
      </w:r>
      <w:proofErr w:type="gramStart"/>
      <w:r w:rsidR="00CB6399">
        <w:t>the</w:t>
      </w:r>
      <w:proofErr w:type="gramEnd"/>
      <w:r w:rsidR="00CB6399">
        <w:t xml:space="preserve"> natural firing rate, providing an amplified version of the natural firing rate.  (</w:t>
      </w:r>
      <w:commentRangeStart w:id="14"/>
      <w:r w:rsidR="00CB6399">
        <w:t>Comment out of nothing: the spindle of the extensor fires more that the one from the flexor because of gravity</w:t>
      </w:r>
      <w:r w:rsidR="00CB6399">
        <w:sym w:font="Wingdings" w:char="F0E0"/>
      </w:r>
      <w:r w:rsidR="00CB6399">
        <w:t xml:space="preserve"> maybe this is what justifies the stepping</w:t>
      </w:r>
      <w:r w:rsidR="00CB6399">
        <w:sym w:font="Wingdings" w:char="F0E0"/>
      </w:r>
      <w:r w:rsidR="00CB6399">
        <w:t xml:space="preserve"> check it out</w:t>
      </w:r>
      <w:commentRangeEnd w:id="14"/>
      <w:r w:rsidR="00D112CC">
        <w:rPr>
          <w:rStyle w:val="CommentReference"/>
        </w:rPr>
        <w:commentReference w:id="14"/>
      </w:r>
      <w:r w:rsidR="00CB6399">
        <w:t>).</w:t>
      </w:r>
    </w:p>
    <w:p w14:paraId="1A898DF2" w14:textId="77777777" w:rsidR="001E2CA1" w:rsidRDefault="001E2CA1" w:rsidP="001E2CA1">
      <w:pPr>
        <w:pStyle w:val="ListParagraph"/>
      </w:pPr>
    </w:p>
    <w:p w14:paraId="28148DE3" w14:textId="738643CE" w:rsidR="00571777" w:rsidRDefault="00CB6399" w:rsidP="001E2CA1">
      <w:pPr>
        <w:pStyle w:val="ListParagraph"/>
        <w:numPr>
          <w:ilvl w:val="0"/>
          <w:numId w:val="3"/>
        </w:numPr>
      </w:pPr>
      <w:r>
        <w:t xml:space="preserve"> The point 2 lacks but </w:t>
      </w:r>
      <w:r w:rsidR="00245D3B">
        <w:t>I</w:t>
      </w:r>
      <w:r>
        <w:t xml:space="preserve"> have a comment </w:t>
      </w:r>
      <w:del w:id="15" w:author="Nathan Greiner" w:date="2016-05-31T11:42:00Z">
        <w:r w:rsidDel="00D112CC">
          <w:delText xml:space="preserve">of </w:delText>
        </w:r>
      </w:del>
      <w:proofErr w:type="spellStart"/>
      <w:ins w:id="16" w:author="Nathan Greiner" w:date="2016-05-31T11:42:00Z">
        <w:r w:rsidR="00D112CC">
          <w:t>on</w:t>
        </w:r>
      </w:ins>
      <w:r>
        <w:t>the</w:t>
      </w:r>
      <w:proofErr w:type="spellEnd"/>
      <w:r>
        <w:t xml:space="preserve"> fact </w:t>
      </w:r>
      <w:del w:id="17" w:author="Nathan Greiner" w:date="2016-05-31T11:42:00Z">
        <w:r w:rsidDel="00D112CC">
          <w:delText>the remains</w:delText>
        </w:r>
      </w:del>
      <w:ins w:id="18" w:author="Nathan Greiner" w:date="2016-05-31T11:42:00Z">
        <w:r w:rsidR="00D112CC">
          <w:t>that there is</w:t>
        </w:r>
      </w:ins>
      <w:r>
        <w:t xml:space="preserve"> some descending pathway</w:t>
      </w:r>
      <w:commentRangeStart w:id="19"/>
      <w:ins w:id="20" w:author="Nathan Greiner" w:date="2016-05-31T11:42:00Z">
        <w:r w:rsidR="00D112CC">
          <w:t xml:space="preserve"> remaining</w:t>
        </w:r>
      </w:ins>
      <w:r>
        <w:t>, so maybe this is the dual side of the sensory induced stepping</w:t>
      </w:r>
      <w:commentRangeEnd w:id="19"/>
      <w:r w:rsidR="00D112CC">
        <w:rPr>
          <w:rStyle w:val="CommentReference"/>
        </w:rPr>
        <w:commentReference w:id="19"/>
      </w:r>
      <w:r>
        <w:t>. NB: the agonist and antagonist muscle</w:t>
      </w:r>
      <w:ins w:id="21" w:author="Nathan Greiner" w:date="2016-05-31T11:43:00Z">
        <w:r w:rsidR="00D112CC">
          <w:t>s</w:t>
        </w:r>
      </w:ins>
      <w:r>
        <w:t xml:space="preserve"> have two different neurons</w:t>
      </w:r>
      <w:r w:rsidR="00571777">
        <w:t xml:space="preserve"> in the brain but they converge at the same </w:t>
      </w:r>
      <w:r w:rsidR="00571777">
        <w:rPr>
          <w:rFonts w:ascii="Cambria" w:hAnsi="Cambria"/>
        </w:rPr>
        <w:t>α</w:t>
      </w:r>
      <w:r w:rsidR="009B3FCB">
        <w:t xml:space="preserve"> </w:t>
      </w:r>
      <w:proofErr w:type="spellStart"/>
      <w:r w:rsidR="009B3FCB">
        <w:t>moto</w:t>
      </w:r>
      <w:proofErr w:type="spellEnd"/>
      <w:r w:rsidR="00805FFD">
        <w:t>-</w:t>
      </w:r>
      <w:r w:rsidR="009B3FCB">
        <w:t>neuron.</w:t>
      </w:r>
    </w:p>
    <w:p w14:paraId="08CEFF22" w14:textId="77777777" w:rsidR="00805FFD" w:rsidRDefault="00805FFD" w:rsidP="00805FFD">
      <w:pPr>
        <w:pStyle w:val="ListParagraph"/>
        <w:ind w:left="0"/>
      </w:pPr>
    </w:p>
    <w:p w14:paraId="081E7054" w14:textId="77777777" w:rsidR="00805FFD" w:rsidRPr="00805FFD" w:rsidRDefault="00805FFD" w:rsidP="00805FFD">
      <w:pPr>
        <w:pStyle w:val="ListParagraph"/>
        <w:ind w:left="0"/>
        <w:rPr>
          <w:u w:val="single"/>
        </w:rPr>
      </w:pPr>
    </w:p>
    <w:p w14:paraId="6E5DC023" w14:textId="77777777" w:rsidR="001E2CA1" w:rsidRDefault="001E2CA1" w:rsidP="00805FFD">
      <w:pPr>
        <w:pStyle w:val="ListParagraph"/>
        <w:ind w:left="0"/>
        <w:rPr>
          <w:u w:val="single"/>
        </w:rPr>
      </w:pPr>
    </w:p>
    <w:p w14:paraId="12C80A1B" w14:textId="1F385B24" w:rsidR="00805FFD" w:rsidRDefault="00805FFD" w:rsidP="00805FFD">
      <w:pPr>
        <w:pStyle w:val="ListParagraph"/>
        <w:ind w:left="0"/>
      </w:pPr>
      <w:r w:rsidRPr="00805FFD">
        <w:rPr>
          <w:u w:val="single"/>
        </w:rPr>
        <w:t>Two mains questions:</w:t>
      </w:r>
    </w:p>
    <w:p w14:paraId="500D49CC" w14:textId="77777777" w:rsidR="00805FFD" w:rsidRDefault="00805FFD" w:rsidP="00805FFD">
      <w:pPr>
        <w:pStyle w:val="ListParagraph"/>
        <w:ind w:left="0"/>
      </w:pPr>
    </w:p>
    <w:p w14:paraId="28D4E928" w14:textId="5B5F8277" w:rsidR="00805FFD" w:rsidRDefault="00805FFD" w:rsidP="00805FFD">
      <w:pPr>
        <w:pStyle w:val="ListParagraph"/>
        <w:numPr>
          <w:ilvl w:val="0"/>
          <w:numId w:val="4"/>
        </w:numPr>
      </w:pPr>
      <w:r>
        <w:t>What is the role of feedback in upper limb?</w:t>
      </w:r>
    </w:p>
    <w:p w14:paraId="151C9EDE" w14:textId="00E42243" w:rsidR="00805FFD" w:rsidRDefault="00805FFD" w:rsidP="00805FFD">
      <w:pPr>
        <w:pStyle w:val="ListParagraph"/>
        <w:numPr>
          <w:ilvl w:val="0"/>
          <w:numId w:val="4"/>
        </w:numPr>
      </w:pPr>
      <w:r>
        <w:t xml:space="preserve">How does the stimulation </w:t>
      </w:r>
      <w:proofErr w:type="gramStart"/>
      <w:r>
        <w:t>interacts</w:t>
      </w:r>
      <w:proofErr w:type="gramEnd"/>
      <w:ins w:id="22" w:author="Nathan Greiner" w:date="2016-05-31T11:44:00Z">
        <w:r w:rsidR="00D112CC">
          <w:t xml:space="preserve"> with the spinal circuitry</w:t>
        </w:r>
      </w:ins>
      <w:r>
        <w:t>?</w:t>
      </w:r>
    </w:p>
    <w:p w14:paraId="66FD2B91" w14:textId="77777777" w:rsidR="00805FFD" w:rsidRDefault="00805FFD" w:rsidP="00805FFD"/>
    <w:p w14:paraId="47AEED4E" w14:textId="77777777" w:rsidR="001E2CA1" w:rsidRDefault="001E2CA1" w:rsidP="00805FFD">
      <w:pPr>
        <w:rPr>
          <w:u w:val="single"/>
        </w:rPr>
      </w:pPr>
    </w:p>
    <w:p w14:paraId="1CD2A1AE" w14:textId="77777777" w:rsidR="001E2CA1" w:rsidRDefault="001E2CA1" w:rsidP="00805FFD">
      <w:pPr>
        <w:rPr>
          <w:u w:val="single"/>
        </w:rPr>
      </w:pPr>
    </w:p>
    <w:p w14:paraId="5791499B" w14:textId="77777777" w:rsidR="001E2CA1" w:rsidRDefault="001E2CA1" w:rsidP="00805FFD">
      <w:pPr>
        <w:rPr>
          <w:u w:val="single"/>
        </w:rPr>
      </w:pPr>
    </w:p>
    <w:p w14:paraId="7BC19E64" w14:textId="77777777" w:rsidR="001E2CA1" w:rsidRDefault="001E2CA1" w:rsidP="00805FFD">
      <w:pPr>
        <w:rPr>
          <w:u w:val="single"/>
        </w:rPr>
      </w:pPr>
    </w:p>
    <w:p w14:paraId="0C7A5705" w14:textId="1B547927" w:rsidR="00805FFD" w:rsidRDefault="00805FFD" w:rsidP="00805FFD">
      <w:r w:rsidRPr="00805FFD">
        <w:rPr>
          <w:u w:val="single"/>
        </w:rPr>
        <w:t>The Computational Model</w:t>
      </w:r>
      <w:r>
        <w:rPr>
          <w:u w:val="single"/>
        </w:rPr>
        <w:t>:</w:t>
      </w:r>
    </w:p>
    <w:p w14:paraId="12B8896A" w14:textId="77777777" w:rsidR="00805FFD" w:rsidRDefault="00805FFD" w:rsidP="00805FFD"/>
    <w:p w14:paraId="4C7C5C7B" w14:textId="62F2C4C5" w:rsidR="00805FFD" w:rsidRDefault="00805FFD" w:rsidP="00805FFD">
      <w:pPr>
        <w:pStyle w:val="ListParagraph"/>
        <w:numPr>
          <w:ilvl w:val="0"/>
          <w:numId w:val="5"/>
        </w:numPr>
      </w:pPr>
      <w:r>
        <w:t>FEM</w:t>
      </w:r>
      <w:r>
        <w:sym w:font="Wingdings" w:char="F0E0"/>
      </w:r>
      <w:r>
        <w:t xml:space="preserve"> provides information on where to stimulate</w:t>
      </w:r>
    </w:p>
    <w:p w14:paraId="601D6684" w14:textId="2994452F" w:rsidR="00805FFD" w:rsidRDefault="00805FFD" w:rsidP="00805FFD">
      <w:pPr>
        <w:pStyle w:val="ListParagraph"/>
        <w:numPr>
          <w:ilvl w:val="0"/>
          <w:numId w:val="5"/>
        </w:numPr>
      </w:pPr>
      <w:r>
        <w:t>Spiking model</w:t>
      </w:r>
      <w:r>
        <w:sym w:font="Wingdings" w:char="F0E0"/>
      </w:r>
      <w:r>
        <w:t xml:space="preserve"> </w:t>
      </w:r>
      <w:r w:rsidR="0034764A">
        <w:t>provides the validation of spindle networks.</w:t>
      </w:r>
    </w:p>
    <w:p w14:paraId="0CB8D371" w14:textId="69F2CE07" w:rsidR="0034764A" w:rsidRDefault="0034764A" w:rsidP="00805FFD">
      <w:pPr>
        <w:pStyle w:val="ListParagraph"/>
        <w:numPr>
          <w:ilvl w:val="0"/>
          <w:numId w:val="5"/>
        </w:numPr>
      </w:pPr>
      <w:r>
        <w:t xml:space="preserve">Biomechanical model: </w:t>
      </w:r>
      <w:r w:rsidR="00E81B3F">
        <w:t xml:space="preserve"> strictly interacts with the spiking model, must provide the expected output in terms of movement. </w:t>
      </w:r>
    </w:p>
    <w:p w14:paraId="553B95E8" w14:textId="77777777" w:rsidR="00E81B3F" w:rsidRDefault="00E81B3F" w:rsidP="00E81B3F"/>
    <w:p w14:paraId="6C0D4102" w14:textId="70A20046" w:rsidR="00E81B3F" w:rsidRDefault="00065BEA" w:rsidP="00E81B3F">
      <w:r>
        <w:t>The h</w:t>
      </w:r>
      <w:r w:rsidR="00BC395E">
        <w:t xml:space="preserve">ypothesis is that there is presynaptic inhibition of proprioceptive </w:t>
      </w:r>
      <w:del w:id="23" w:author="Nathan Greiner" w:date="2016-05-31T11:45:00Z">
        <w:r w:rsidR="00BC395E" w:rsidDel="00D112CC">
          <w:delText>synapsis</w:delText>
        </w:r>
      </w:del>
      <w:ins w:id="24" w:author="Nathan Greiner" w:date="2016-05-31T11:45:00Z">
        <w:r w:rsidR="0001018B">
          <w:t>input to the spinal cord</w:t>
        </w:r>
      </w:ins>
      <w:r w:rsidR="00BC395E">
        <w:t>, therefore i</w:t>
      </w:r>
      <w:r w:rsidR="00934736">
        <w:t>n the beginning what for sure we have to do is:</w:t>
      </w:r>
    </w:p>
    <w:p w14:paraId="58E036E1" w14:textId="77777777" w:rsidR="00065BEA" w:rsidRDefault="00065BEA" w:rsidP="00E81B3F"/>
    <w:p w14:paraId="18E4162C" w14:textId="301798C5" w:rsidR="00934736" w:rsidRDefault="00934736" w:rsidP="00934736">
      <w:pPr>
        <w:pStyle w:val="ListParagraph"/>
        <w:numPr>
          <w:ilvl w:val="0"/>
          <w:numId w:val="6"/>
        </w:numPr>
      </w:pPr>
      <w:r>
        <w:t xml:space="preserve">On healthy monkey: </w:t>
      </w:r>
    </w:p>
    <w:p w14:paraId="4B3E4CDD" w14:textId="6E302DD9" w:rsidR="00934736" w:rsidRDefault="00934736" w:rsidP="00934736">
      <w:pPr>
        <w:pStyle w:val="ListParagraph"/>
        <w:numPr>
          <w:ilvl w:val="1"/>
          <w:numId w:val="6"/>
        </w:numPr>
      </w:pPr>
      <w:r>
        <w:t>EMG recording during reaching task, without stimulation</w:t>
      </w:r>
    </w:p>
    <w:p w14:paraId="63CF3789" w14:textId="792B3AB1" w:rsidR="00934736" w:rsidRDefault="00934736" w:rsidP="00934736">
      <w:pPr>
        <w:pStyle w:val="ListParagraph"/>
        <w:numPr>
          <w:ilvl w:val="1"/>
          <w:numId w:val="6"/>
        </w:numPr>
      </w:pPr>
      <w:r>
        <w:t>EMG recording during reaching task, with stimulation</w:t>
      </w:r>
      <w:r w:rsidR="00BC395E">
        <w:t>.</w:t>
      </w:r>
    </w:p>
    <w:p w14:paraId="7E3155CC" w14:textId="77777777" w:rsidR="00065BEA" w:rsidRDefault="00065BEA" w:rsidP="00065BEA">
      <w:pPr>
        <w:pStyle w:val="ListParagraph"/>
        <w:ind w:left="1440"/>
      </w:pPr>
    </w:p>
    <w:p w14:paraId="57799403" w14:textId="3F44F8ED" w:rsidR="00934736" w:rsidRDefault="00BC395E" w:rsidP="00BC395E">
      <w:pPr>
        <w:pStyle w:val="ListParagraph"/>
        <w:numPr>
          <w:ilvl w:val="0"/>
          <w:numId w:val="6"/>
        </w:numPr>
      </w:pPr>
      <w:r>
        <w:t xml:space="preserve">On model, with </w:t>
      </w:r>
      <w:commentRangeStart w:id="25"/>
      <w:r>
        <w:t>proprioceptive path</w:t>
      </w:r>
      <w:commentRangeEnd w:id="25"/>
      <w:r w:rsidR="0001018B">
        <w:rPr>
          <w:rStyle w:val="CommentReference"/>
        </w:rPr>
        <w:commentReference w:id="25"/>
      </w:r>
      <w:r>
        <w:t>:</w:t>
      </w:r>
    </w:p>
    <w:p w14:paraId="5903D73C" w14:textId="7D0EA1CF" w:rsidR="00BC395E" w:rsidRDefault="00BC395E" w:rsidP="00BC395E">
      <w:pPr>
        <w:pStyle w:val="ListParagraph"/>
        <w:numPr>
          <w:ilvl w:val="1"/>
          <w:numId w:val="6"/>
        </w:numPr>
      </w:pPr>
      <w:r>
        <w:t>EMG “recording” during reaching task, without stimulation</w:t>
      </w:r>
    </w:p>
    <w:p w14:paraId="21FC62D8" w14:textId="39D519A1" w:rsidR="00BC395E" w:rsidRDefault="00BC395E" w:rsidP="00BC395E">
      <w:pPr>
        <w:pStyle w:val="ListParagraph"/>
        <w:numPr>
          <w:ilvl w:val="1"/>
          <w:numId w:val="6"/>
        </w:numPr>
      </w:pPr>
      <w:r>
        <w:t>EMG “recording” during reaching task, with stimulation</w:t>
      </w:r>
    </w:p>
    <w:p w14:paraId="45B56AEB" w14:textId="77777777" w:rsidR="00065BEA" w:rsidRDefault="00065BEA" w:rsidP="00065BEA">
      <w:pPr>
        <w:pStyle w:val="ListParagraph"/>
        <w:ind w:left="1440"/>
      </w:pPr>
    </w:p>
    <w:p w14:paraId="1B6D5945" w14:textId="0DD4DE8C" w:rsidR="00BC395E" w:rsidRDefault="00BC395E" w:rsidP="00BC395E">
      <w:pPr>
        <w:pStyle w:val="ListParagraph"/>
        <w:numPr>
          <w:ilvl w:val="0"/>
          <w:numId w:val="6"/>
        </w:numPr>
      </w:pPr>
      <w:r>
        <w:t>On model, without proprioceptive path:</w:t>
      </w:r>
    </w:p>
    <w:p w14:paraId="4D06634A" w14:textId="77777777" w:rsidR="00BC395E" w:rsidRDefault="00BC395E" w:rsidP="00BC395E">
      <w:pPr>
        <w:pStyle w:val="ListParagraph"/>
        <w:numPr>
          <w:ilvl w:val="1"/>
          <w:numId w:val="6"/>
        </w:numPr>
      </w:pPr>
      <w:r>
        <w:t>EMG “recording” during reaching task, without stimulation</w:t>
      </w:r>
    </w:p>
    <w:p w14:paraId="091BE2B5" w14:textId="77777777" w:rsidR="00BC395E" w:rsidRDefault="00BC395E" w:rsidP="00BC395E">
      <w:pPr>
        <w:pStyle w:val="ListParagraph"/>
        <w:numPr>
          <w:ilvl w:val="1"/>
          <w:numId w:val="6"/>
        </w:numPr>
      </w:pPr>
      <w:r>
        <w:t>EMG “recording” during reaching task, with stimulation</w:t>
      </w:r>
    </w:p>
    <w:p w14:paraId="2CA62DA1" w14:textId="77777777" w:rsidR="00065BEA" w:rsidRDefault="00065BEA" w:rsidP="00BC395E"/>
    <w:p w14:paraId="7AF7B80C" w14:textId="77777777" w:rsidR="00D97944" w:rsidRDefault="00BC395E" w:rsidP="00BC395E">
      <w:r>
        <w:t xml:space="preserve">Comparing case A B and C we should </w:t>
      </w:r>
      <w:r w:rsidR="00E41B26">
        <w:t>evaluate the proprioceptive inhibition</w:t>
      </w:r>
      <w:r>
        <w:t xml:space="preserve">. (This is not </w:t>
      </w:r>
      <w:r w:rsidR="00E41B26">
        <w:t>100%</w:t>
      </w:r>
      <w:r w:rsidR="00E85730">
        <w:t xml:space="preserve"> </w:t>
      </w:r>
      <w:r>
        <w:t>clear)</w:t>
      </w:r>
      <w:r w:rsidR="00D97944">
        <w:t xml:space="preserve">. </w:t>
      </w:r>
    </w:p>
    <w:p w14:paraId="3A6A5B74" w14:textId="0F306479" w:rsidR="00BC395E" w:rsidRPr="00805FFD" w:rsidRDefault="00D97944" w:rsidP="00BC395E">
      <w:r>
        <w:t xml:space="preserve">Comment out of nothing: </w:t>
      </w:r>
      <w:proofErr w:type="gramStart"/>
      <w:r>
        <w:t>Voluntary movements inhibits</w:t>
      </w:r>
      <w:proofErr w:type="gramEnd"/>
      <w:r>
        <w:t xml:space="preserve"> the sensory </w:t>
      </w:r>
      <w:proofErr w:type="spellStart"/>
      <w:r>
        <w:t>fibers</w:t>
      </w:r>
      <w:proofErr w:type="spellEnd"/>
      <w:r w:rsidR="001A5C7B">
        <w:t xml:space="preserve"> (???)</w:t>
      </w:r>
      <w:r>
        <w:t xml:space="preserve">. </w:t>
      </w:r>
      <w:bookmarkStart w:id="26" w:name="_GoBack"/>
      <w:bookmarkEnd w:id="26"/>
    </w:p>
    <w:p w14:paraId="5734B0BE" w14:textId="77777777" w:rsidR="00BC395E" w:rsidRPr="00805FFD" w:rsidRDefault="00BC395E" w:rsidP="00BC395E">
      <w:pPr>
        <w:pStyle w:val="ListParagraph"/>
      </w:pPr>
    </w:p>
    <w:sectPr w:rsidR="00BC395E" w:rsidRPr="00805FFD" w:rsidSect="00CB3D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than Greiner" w:date="2016-05-31T11:27:00Z" w:initials="NG">
    <w:p w14:paraId="732C7BE3" w14:textId="72C53F35" w:rsidR="00D112CC" w:rsidRDefault="00D112CC">
      <w:pPr>
        <w:pStyle w:val="CommentText"/>
      </w:pPr>
      <w:r>
        <w:rPr>
          <w:rStyle w:val="CommentReference"/>
        </w:rPr>
        <w:annotationRef/>
      </w:r>
      <w:proofErr w:type="gramStart"/>
      <w:r>
        <w:t>Pathways ?</w:t>
      </w:r>
      <w:proofErr w:type="gramEnd"/>
    </w:p>
  </w:comment>
  <w:comment w:id="2" w:author="Nathan Greiner" w:date="2016-05-31T11:28:00Z" w:initials="NG">
    <w:p w14:paraId="1416B870" w14:textId="1845A9AF" w:rsidR="00D112CC" w:rsidRDefault="00D112CC">
      <w:pPr>
        <w:pStyle w:val="CommentText"/>
      </w:pPr>
      <w:r>
        <w:rPr>
          <w:rStyle w:val="CommentReference"/>
        </w:rPr>
        <w:annotationRef/>
      </w:r>
      <w:r>
        <w:t xml:space="preserve">What does it mean, </w:t>
      </w:r>
      <w:proofErr w:type="gramStart"/>
      <w:r>
        <w:t>includes ?</w:t>
      </w:r>
      <w:proofErr w:type="gramEnd"/>
    </w:p>
  </w:comment>
  <w:comment w:id="8" w:author="Nathan Greiner" w:date="2016-05-31T11:37:00Z" w:initials="NG">
    <w:p w14:paraId="0C1732C4" w14:textId="4367E651" w:rsidR="00D112CC" w:rsidRDefault="00D112CC">
      <w:pPr>
        <w:pStyle w:val="CommentText"/>
      </w:pPr>
      <w:r>
        <w:rPr>
          <w:rStyle w:val="CommentReference"/>
        </w:rPr>
        <w:annotationRef/>
      </w:r>
      <w:r>
        <w:t>Weird syntax…</w:t>
      </w:r>
    </w:p>
  </w:comment>
  <w:comment w:id="10" w:author="Nathan Greiner" w:date="2016-05-31T11:38:00Z" w:initials="NG">
    <w:p w14:paraId="6608EB21" w14:textId="1F35F6CE" w:rsidR="00D112CC" w:rsidRDefault="00D112CC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1" w:author="Nathan Greiner" w:date="2016-05-31T11:38:00Z" w:initials="NG">
    <w:p w14:paraId="744A10AE" w14:textId="2CCFFC9B" w:rsidR="00D112CC" w:rsidRDefault="00D112CC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" w:author="Nathan Greiner" w:date="2016-05-31T11:41:00Z" w:initials="NG">
    <w:p w14:paraId="421A8480" w14:textId="6869E88F" w:rsidR="00D112CC" w:rsidRDefault="00D112CC">
      <w:pPr>
        <w:pStyle w:val="CommentText"/>
      </w:pPr>
      <w:r>
        <w:rPr>
          <w:rStyle w:val="CommentReference"/>
        </w:rPr>
        <w:annotationRef/>
      </w:r>
      <w:r>
        <w:t xml:space="preserve">Reciprocal </w:t>
      </w:r>
      <w:proofErr w:type="gramStart"/>
      <w:r>
        <w:t>inhibition ?</w:t>
      </w:r>
      <w:proofErr w:type="gramEnd"/>
    </w:p>
  </w:comment>
  <w:comment w:id="14" w:author="Nathan Greiner" w:date="2016-05-31T11:41:00Z" w:initials="NG">
    <w:p w14:paraId="420BAFDC" w14:textId="0FEC46F9" w:rsidR="00D112CC" w:rsidRDefault="00D112CC">
      <w:pPr>
        <w:pStyle w:val="CommentText"/>
      </w:pPr>
      <w:r>
        <w:rPr>
          <w:rStyle w:val="CommentReference"/>
        </w:rPr>
        <w:annotationRef/>
      </w:r>
      <w:r>
        <w:t xml:space="preserve">What does it </w:t>
      </w:r>
      <w:proofErr w:type="gramStart"/>
      <w:r>
        <w:t>mean ?</w:t>
      </w:r>
      <w:proofErr w:type="gramEnd"/>
    </w:p>
  </w:comment>
  <w:comment w:id="19" w:author="Nathan Greiner" w:date="2016-05-31T11:43:00Z" w:initials="NG">
    <w:p w14:paraId="47A0D75F" w14:textId="76ECBFC8" w:rsidR="00D112CC" w:rsidRDefault="00D112CC">
      <w:pPr>
        <w:pStyle w:val="CommentText"/>
      </w:pPr>
      <w:r>
        <w:rPr>
          <w:rStyle w:val="CommentReference"/>
        </w:rPr>
        <w:annotationRef/>
      </w:r>
      <w:r>
        <w:t xml:space="preserve">What does it </w:t>
      </w:r>
      <w:proofErr w:type="gramStart"/>
      <w:r>
        <w:t>mean ?</w:t>
      </w:r>
      <w:proofErr w:type="gramEnd"/>
    </w:p>
  </w:comment>
  <w:comment w:id="25" w:author="Nathan Greiner" w:date="2016-05-31T11:46:00Z" w:initials="NG">
    <w:p w14:paraId="11F17DC9" w14:textId="7A592ACD" w:rsidR="0001018B" w:rsidRDefault="0001018B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22D8"/>
    <w:multiLevelType w:val="hybridMultilevel"/>
    <w:tmpl w:val="BCC2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9376E"/>
    <w:multiLevelType w:val="hybridMultilevel"/>
    <w:tmpl w:val="3420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F5DE2"/>
    <w:multiLevelType w:val="hybridMultilevel"/>
    <w:tmpl w:val="87A0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F2E32"/>
    <w:multiLevelType w:val="hybridMultilevel"/>
    <w:tmpl w:val="C01211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41300"/>
    <w:multiLevelType w:val="hybridMultilevel"/>
    <w:tmpl w:val="3420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41E28"/>
    <w:multiLevelType w:val="hybridMultilevel"/>
    <w:tmpl w:val="16B4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53"/>
    <w:rsid w:val="0001018B"/>
    <w:rsid w:val="00065BEA"/>
    <w:rsid w:val="000F3966"/>
    <w:rsid w:val="001148F4"/>
    <w:rsid w:val="0018080B"/>
    <w:rsid w:val="00196153"/>
    <w:rsid w:val="001A5C7B"/>
    <w:rsid w:val="001E0607"/>
    <w:rsid w:val="001E2CA1"/>
    <w:rsid w:val="00245D3B"/>
    <w:rsid w:val="0034764A"/>
    <w:rsid w:val="00571777"/>
    <w:rsid w:val="00805FFD"/>
    <w:rsid w:val="00934736"/>
    <w:rsid w:val="009B3FCB"/>
    <w:rsid w:val="00B12453"/>
    <w:rsid w:val="00BC395E"/>
    <w:rsid w:val="00CB3DBF"/>
    <w:rsid w:val="00CB6399"/>
    <w:rsid w:val="00D112CC"/>
    <w:rsid w:val="00D97944"/>
    <w:rsid w:val="00E41B26"/>
    <w:rsid w:val="00E81B3F"/>
    <w:rsid w:val="00E85730"/>
    <w:rsid w:val="00F6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A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12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2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2C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2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2CC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CC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12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2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2C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2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2CC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CC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476</Words>
  <Characters>2717</Characters>
  <Application>Microsoft Macintosh Word</Application>
  <DocSecurity>0</DocSecurity>
  <Lines>22</Lines>
  <Paragraphs>6</Paragraphs>
  <ScaleCrop>false</ScaleCrop>
  <Company>N/A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Barra</dc:creator>
  <cp:keywords/>
  <dc:description/>
  <cp:lastModifiedBy>Nathan Greiner</cp:lastModifiedBy>
  <cp:revision>42</cp:revision>
  <dcterms:created xsi:type="dcterms:W3CDTF">2016-05-31T08:18:00Z</dcterms:created>
  <dcterms:modified xsi:type="dcterms:W3CDTF">2016-05-31T09:48:00Z</dcterms:modified>
</cp:coreProperties>
</file>